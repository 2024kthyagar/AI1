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2DAF" w14:textId="77777777" w:rsidR="003B00DC" w:rsidRPr="00177783" w:rsidRDefault="00177783" w:rsidP="00177783">
      <w:pPr>
        <w:jc w:val="center"/>
        <w:rPr>
          <w:sz w:val="32"/>
          <w:szCs w:val="32"/>
        </w:rPr>
      </w:pPr>
      <w:r w:rsidRPr="00177783">
        <w:rPr>
          <w:sz w:val="32"/>
          <w:szCs w:val="32"/>
        </w:rPr>
        <w:t xml:space="preserve">Big-O </w:t>
      </w:r>
      <w:r w:rsidR="00F66E25">
        <w:rPr>
          <w:sz w:val="32"/>
          <w:szCs w:val="32"/>
        </w:rPr>
        <w:t>V</w:t>
      </w:r>
      <w:r w:rsidRPr="00177783">
        <w:rPr>
          <w:sz w:val="32"/>
          <w:szCs w:val="32"/>
        </w:rPr>
        <w:t xml:space="preserve">alues for LinkedList and </w:t>
      </w:r>
      <w:proofErr w:type="spellStart"/>
      <w:r w:rsidRPr="00177783">
        <w:rPr>
          <w:sz w:val="32"/>
          <w:szCs w:val="32"/>
        </w:rPr>
        <w:t>ArrayList</w:t>
      </w:r>
      <w:proofErr w:type="spellEnd"/>
    </w:p>
    <w:p w14:paraId="6A9C5555" w14:textId="77777777" w:rsidR="00177783" w:rsidRPr="00C42374" w:rsidRDefault="00C42374" w:rsidP="00C42374">
      <w:pPr>
        <w:jc w:val="center"/>
        <w:rPr>
          <w:sz w:val="20"/>
          <w:szCs w:val="20"/>
        </w:rPr>
      </w:pPr>
      <w:r w:rsidRPr="00C42374">
        <w:rPr>
          <w:sz w:val="20"/>
          <w:szCs w:val="20"/>
        </w:rPr>
        <w:t xml:space="preserve">Preparation for </w:t>
      </w:r>
      <w:proofErr w:type="spellStart"/>
      <w:r w:rsidRPr="00C42374">
        <w:rPr>
          <w:sz w:val="20"/>
          <w:szCs w:val="20"/>
        </w:rPr>
        <w:t>CollectionsSpeed</w:t>
      </w:r>
      <w:proofErr w:type="spellEnd"/>
    </w:p>
    <w:p w14:paraId="7FB35DC8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3152DB4" w14:textId="75A96C79" w:rsidR="00607ED2" w:rsidRDefault="00607ED2" w:rsidP="00607ED2">
      <w:pPr>
        <w:pStyle w:val="NormalWeb"/>
        <w:spacing w:before="0" w:beforeAutospacing="0" w:after="0" w:afterAutospacing="0"/>
      </w:pPr>
      <w:r>
        <w:t xml:space="preserve">As you have seen with </w:t>
      </w:r>
      <w:proofErr w:type="spellStart"/>
      <w:r>
        <w:t>TJArrayList</w:t>
      </w:r>
      <w:proofErr w:type="spellEnd"/>
      <w:r>
        <w:t xml:space="preserve">, the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&lt;E&gt; maintains a backing </w:t>
      </w:r>
      <w:r w:rsidRPr="00607ED2">
        <w:t>"raw" array.</w:t>
      </w:r>
      <w:r>
        <w:t xml:space="preserve"> </w:t>
      </w:r>
    </w:p>
    <w:p w14:paraId="6E872928" w14:textId="77777777" w:rsidR="00607ED2" w:rsidRDefault="00607ED2" w:rsidP="00607ED2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E3E6C" wp14:editId="35ED9CF0">
            <wp:simplePos x="0" y="0"/>
            <wp:positionH relativeFrom="column">
              <wp:posOffset>1268095</wp:posOffset>
            </wp:positionH>
            <wp:positionV relativeFrom="paragraph">
              <wp:posOffset>153035</wp:posOffset>
            </wp:positionV>
            <wp:extent cx="2679700" cy="858520"/>
            <wp:effectExtent l="19050" t="19050" r="25400" b="177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7" t="35374" r="20943" b="3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58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CA68" w14:textId="77777777" w:rsidR="00607ED2" w:rsidRDefault="00607ED2" w:rsidP="00607ED2">
      <w:pPr>
        <w:ind w:left="900" w:hanging="900"/>
      </w:pPr>
    </w:p>
    <w:p w14:paraId="675BE0C1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r w:rsidRPr="008B5446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A65A5" wp14:editId="5F0A6F90">
                <wp:simplePos x="0" y="0"/>
                <wp:positionH relativeFrom="column">
                  <wp:posOffset>849630</wp:posOffset>
                </wp:positionH>
                <wp:positionV relativeFrom="paragraph">
                  <wp:posOffset>74930</wp:posOffset>
                </wp:positionV>
                <wp:extent cx="418465" cy="147955"/>
                <wp:effectExtent l="11430" t="6985" r="17780" b="54610"/>
                <wp:wrapNone/>
                <wp:docPr id="5" name="Connector: Curve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147955"/>
                        </a:xfrm>
                        <a:prstGeom prst="curvedConnector3">
                          <a:avLst>
                            <a:gd name="adj1" fmla="val 49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6A5A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66.9pt;margin-top:5.9pt;width:32.95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" adj="10784">
                <v:stroke endarrow="block"/>
              </v:shape>
            </w:pict>
          </mc:Fallback>
        </mc:AlternateContent>
      </w:r>
      <w:proofErr w:type="spellStart"/>
      <w:r w:rsidRPr="008B5446">
        <w:rPr>
          <w:rFonts w:ascii="Courier New" w:hAnsi="Courier New" w:cs="Courier New"/>
          <w:sz w:val="18"/>
          <w:szCs w:val="18"/>
        </w:rPr>
        <w:t>anArrayList</w:t>
      </w:r>
      <w:proofErr w:type="spellEnd"/>
    </w:p>
    <w:p w14:paraId="4ACA384F" w14:textId="77777777" w:rsidR="00607ED2" w:rsidRDefault="00607ED2" w:rsidP="00607ED2"/>
    <w:p w14:paraId="4ADF13A1" w14:textId="77777777" w:rsidR="00607ED2" w:rsidRDefault="00607ED2" w:rsidP="00607ED2"/>
    <w:p w14:paraId="6B00D4AA" w14:textId="77777777" w:rsidR="00607ED2" w:rsidRDefault="00607ED2" w:rsidP="00607ED2"/>
    <w:p w14:paraId="19EB5B0C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5109460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Similar to DLL,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&lt;E&gt; maintains a </w:t>
      </w:r>
      <w:r w:rsidRPr="00607ED2">
        <w:t>backing doubly linked list of list nodes with a pointer to the last node.</w:t>
      </w:r>
    </w:p>
    <w:p w14:paraId="18192FD9" w14:textId="77777777" w:rsidR="00607ED2" w:rsidRDefault="00607ED2" w:rsidP="00607ED2"/>
    <w:p w14:paraId="194D4CCF" w14:textId="77777777" w:rsidR="00607ED2" w:rsidRDefault="00607ED2" w:rsidP="00607ED2">
      <w:r>
        <w:rPr>
          <w:noProof/>
        </w:rPr>
        <w:drawing>
          <wp:anchor distT="0" distB="0" distL="114300" distR="114300" simplePos="0" relativeHeight="251659264" behindDoc="0" locked="0" layoutInCell="1" allowOverlap="1" wp14:anchorId="2E66D4A2" wp14:editId="39F82537">
            <wp:simplePos x="0" y="0"/>
            <wp:positionH relativeFrom="column">
              <wp:posOffset>1269365</wp:posOffset>
            </wp:positionH>
            <wp:positionV relativeFrom="paragraph">
              <wp:posOffset>69850</wp:posOffset>
            </wp:positionV>
            <wp:extent cx="1920875" cy="939800"/>
            <wp:effectExtent l="19050" t="19050" r="2222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4" t="49500" r="57137" b="2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939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864C9" w14:textId="77777777" w:rsidR="00607ED2" w:rsidRDefault="00607ED2" w:rsidP="00607ED2"/>
    <w:p w14:paraId="1C8F46B8" w14:textId="77777777" w:rsidR="00607ED2" w:rsidRDefault="00607ED2" w:rsidP="00607E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88B10" wp14:editId="65BBEE14">
                <wp:simplePos x="0" y="0"/>
                <wp:positionH relativeFrom="column">
                  <wp:posOffset>796925</wp:posOffset>
                </wp:positionH>
                <wp:positionV relativeFrom="paragraph">
                  <wp:posOffset>95250</wp:posOffset>
                </wp:positionV>
                <wp:extent cx="412115" cy="153035"/>
                <wp:effectExtent l="6350" t="55245" r="19685" b="10795"/>
                <wp:wrapNone/>
                <wp:docPr id="3" name="Connector: Curve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2115" cy="153035"/>
                        </a:xfrm>
                        <a:prstGeom prst="curvedConnector3">
                          <a:avLst>
                            <a:gd name="adj1" fmla="val 499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BF09" id="Connector: Curved 3" o:spid="_x0000_s1026" type="#_x0000_t38" style="position:absolute;margin-left:62.75pt;margin-top:7.5pt;width:32.45pt;height:12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" adj="10783">
                <v:stroke endarrow="block"/>
              </v:shape>
            </w:pict>
          </mc:Fallback>
        </mc:AlternateContent>
      </w:r>
    </w:p>
    <w:p w14:paraId="3F98B033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proofErr w:type="spellStart"/>
      <w:r w:rsidRPr="008B5446">
        <w:rPr>
          <w:rFonts w:ascii="Courier New" w:hAnsi="Courier New" w:cs="Courier New"/>
          <w:sz w:val="18"/>
          <w:szCs w:val="18"/>
        </w:rPr>
        <w:t>aLinkedList</w:t>
      </w:r>
      <w:proofErr w:type="spellEnd"/>
    </w:p>
    <w:p w14:paraId="5FAC6692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3E7EB44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2339960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11E444E7" w14:textId="77777777" w:rsidR="00607ED2" w:rsidRDefault="00607ED2" w:rsidP="00607ED2">
      <w:pPr>
        <w:pStyle w:val="NormalWeb"/>
        <w:spacing w:before="0" w:beforeAutospacing="0" w:after="0" w:afterAutospacing="0"/>
      </w:pPr>
    </w:p>
    <w:tbl>
      <w:tblPr>
        <w:tblpPr w:leftFromText="180" w:rightFromText="180" w:vertAnchor="text" w:horzAnchor="page" w:tblpX="6586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296"/>
        <w:gridCol w:w="1710"/>
      </w:tblGrid>
      <w:tr w:rsidR="00607ED2" w14:paraId="38363E4B" w14:textId="77777777" w:rsidTr="00607ED2">
        <w:tc>
          <w:tcPr>
            <w:tcW w:w="1872" w:type="dxa"/>
          </w:tcPr>
          <w:p w14:paraId="5143BE79" w14:textId="77777777" w:rsidR="00607ED2" w:rsidRPr="006730C5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EEEF968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r w:rsidRPr="006730C5">
              <w:rPr>
                <w:b/>
                <w:sz w:val="22"/>
                <w:szCs w:val="22"/>
              </w:rPr>
              <w:t>LinkedList</w:t>
            </w:r>
          </w:p>
        </w:tc>
        <w:tc>
          <w:tcPr>
            <w:tcW w:w="1710" w:type="dxa"/>
          </w:tcPr>
          <w:p w14:paraId="20E2CF45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proofErr w:type="spellStart"/>
            <w:r w:rsidRPr="006730C5">
              <w:rPr>
                <w:b/>
                <w:sz w:val="22"/>
                <w:szCs w:val="22"/>
              </w:rPr>
              <w:t>ArrayList</w:t>
            </w:r>
            <w:proofErr w:type="spellEnd"/>
          </w:p>
        </w:tc>
      </w:tr>
      <w:tr w:rsidR="00607ED2" w14:paraId="1887E405" w14:textId="77777777" w:rsidTr="00607ED2">
        <w:tc>
          <w:tcPr>
            <w:tcW w:w="1872" w:type="dxa"/>
          </w:tcPr>
          <w:p w14:paraId="14008DE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B0326B">
              <w:rPr>
                <w:rFonts w:ascii="Courier New" w:hAnsi="Courier New" w:cs="Courier New"/>
                <w:sz w:val="22"/>
                <w:szCs w:val="22"/>
              </w:rPr>
              <w:t>size(</w:t>
            </w:r>
            <w:proofErr w:type="gram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744FA0EA" w14:textId="49761A5F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1)</w:t>
            </w:r>
          </w:p>
        </w:tc>
        <w:tc>
          <w:tcPr>
            <w:tcW w:w="1710" w:type="dxa"/>
          </w:tcPr>
          <w:p w14:paraId="2DDD2958" w14:textId="01BC0F43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1)</w:t>
            </w:r>
          </w:p>
        </w:tc>
      </w:tr>
      <w:tr w:rsidR="00607ED2" w14:paraId="474A698F" w14:textId="77777777" w:rsidTr="00607ED2">
        <w:tc>
          <w:tcPr>
            <w:tcW w:w="1872" w:type="dxa"/>
          </w:tcPr>
          <w:p w14:paraId="30435F7F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add(o)</w:t>
            </w:r>
          </w:p>
        </w:tc>
        <w:tc>
          <w:tcPr>
            <w:tcW w:w="1296" w:type="dxa"/>
          </w:tcPr>
          <w:p w14:paraId="23B35026" w14:textId="6218CDCA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</w:t>
            </w:r>
            <w:proofErr w:type="gramEnd"/>
            <w:r w:rsidR="004A33B4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1</w:t>
            </w: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1B8F9FE7" w14:textId="77777777" w:rsidR="00607ED2" w:rsidRDefault="004A33B4" w:rsidP="00420DA6">
            <w:pP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1)</w:t>
            </w:r>
          </w:p>
          <w:p w14:paraId="31168072" w14:textId="573A760F" w:rsidR="004A33B4" w:rsidRPr="00A86744" w:rsidRDefault="004A33B4" w:rsidP="00420DA6">
            <w:pPr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4A33B4">
              <w:rPr>
                <w:rFonts w:ascii="Courier New" w:hAnsi="Courier New" w:cs="Courier New"/>
                <w:b/>
                <w:color w:val="FF0000"/>
              </w:rPr>
              <w:t>amortized</w:t>
            </w:r>
          </w:p>
        </w:tc>
      </w:tr>
      <w:tr w:rsidR="00607ED2" w14:paraId="6FBC59B8" w14:textId="77777777" w:rsidTr="00607ED2">
        <w:tc>
          <w:tcPr>
            <w:tcW w:w="1872" w:type="dxa"/>
          </w:tcPr>
          <w:p w14:paraId="0CC06C1E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B0326B">
              <w:rPr>
                <w:rFonts w:ascii="Courier New" w:hAnsi="Courier New" w:cs="Courier New"/>
                <w:sz w:val="22"/>
                <w:szCs w:val="22"/>
              </w:rPr>
              <w:t>add(</w:t>
            </w:r>
            <w:proofErr w:type="spellStart"/>
            <w:proofErr w:type="gramEnd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, o)</w:t>
            </w:r>
          </w:p>
        </w:tc>
        <w:tc>
          <w:tcPr>
            <w:tcW w:w="1296" w:type="dxa"/>
          </w:tcPr>
          <w:p w14:paraId="4D007438" w14:textId="612F5A4D" w:rsidR="00607ED2" w:rsidRPr="00A86744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  <w:u w:val="single"/>
              </w:rPr>
            </w:pPr>
            <w:ins w:id="0" w:author="Karthik Thyagarajan" w:date="2021-12-06T14:36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O(n)</w:t>
              </w:r>
            </w:ins>
          </w:p>
        </w:tc>
        <w:tc>
          <w:tcPr>
            <w:tcW w:w="1710" w:type="dxa"/>
          </w:tcPr>
          <w:p w14:paraId="25776076" w14:textId="7754267E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ins w:id="1" w:author="Karthik Thyagarajan" w:date="2021-12-06T14:36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O(</w:t>
              </w:r>
            </w:ins>
            <w:r w:rsidR="00C75429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n</w:t>
            </w:r>
            <w:ins w:id="2" w:author="Karthik Thyagarajan" w:date="2021-12-06T14:36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)</w:t>
              </w:r>
            </w:ins>
          </w:p>
        </w:tc>
      </w:tr>
      <w:tr w:rsidR="00607ED2" w14:paraId="3F4B2F73" w14:textId="77777777" w:rsidTr="00607ED2">
        <w:tc>
          <w:tcPr>
            <w:tcW w:w="1872" w:type="dxa"/>
          </w:tcPr>
          <w:p w14:paraId="27CAD34B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get(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2B18AA02" w14:textId="1862848B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ins w:id="3" w:author="Karthik Thyagarajan" w:date="2021-12-06T14:36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O(n)</w:t>
              </w:r>
            </w:ins>
          </w:p>
        </w:tc>
        <w:tc>
          <w:tcPr>
            <w:tcW w:w="1710" w:type="dxa"/>
          </w:tcPr>
          <w:p w14:paraId="6C3EC652" w14:textId="13DC43AB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proofErr w:type="gramStart"/>
            <w:ins w:id="4" w:author="Karthik Thyagarajan" w:date="2021-12-06T14:36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O(</w:t>
              </w:r>
              <w:proofErr w:type="gramEnd"/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1)</w:t>
              </w:r>
            </w:ins>
          </w:p>
        </w:tc>
      </w:tr>
      <w:tr w:rsidR="00607ED2" w14:paraId="6EB09F33" w14:textId="77777777" w:rsidTr="00607ED2">
        <w:tc>
          <w:tcPr>
            <w:tcW w:w="1872" w:type="dxa"/>
          </w:tcPr>
          <w:p w14:paraId="42682BC3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B0326B">
              <w:rPr>
                <w:rFonts w:ascii="Courier New" w:hAnsi="Courier New" w:cs="Courier New"/>
                <w:sz w:val="22"/>
                <w:szCs w:val="22"/>
              </w:rPr>
              <w:t>set(</w:t>
            </w:r>
            <w:proofErr w:type="spellStart"/>
            <w:proofErr w:type="gramEnd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, o )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3163C1A4" w14:textId="501C6192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ins w:id="5" w:author="Karthik Thyagarajan" w:date="2021-12-06T14:36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O(n)</w:t>
              </w:r>
            </w:ins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B087656" w14:textId="2506AF50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proofErr w:type="gramStart"/>
            <w:ins w:id="6" w:author="Karthik Thyagarajan" w:date="2021-12-06T14:36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O(</w:t>
              </w:r>
              <w:proofErr w:type="gramEnd"/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1)</w:t>
              </w:r>
            </w:ins>
          </w:p>
        </w:tc>
      </w:tr>
      <w:tr w:rsidR="00607ED2" w14:paraId="4CDD0D07" w14:textId="77777777" w:rsidTr="00607ED2">
        <w:tc>
          <w:tcPr>
            <w:tcW w:w="1872" w:type="dxa"/>
          </w:tcPr>
          <w:p w14:paraId="08D85F3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remove(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6FC8916C" w14:textId="4B8E23BC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ins w:id="7" w:author="Karthik Thyagarajan" w:date="2021-12-06T14:38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O(n)</w:t>
              </w:r>
            </w:ins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7FC608" w14:textId="32F40ADF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ins w:id="8" w:author="Karthik Thyagarajan" w:date="2021-12-06T14:38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O(</w:t>
              </w:r>
            </w:ins>
            <w:r w:rsidR="004A33B4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n</w:t>
            </w:r>
            <w:ins w:id="9" w:author="Karthik Thyagarajan" w:date="2021-12-06T14:38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)</w:t>
              </w:r>
            </w:ins>
          </w:p>
        </w:tc>
      </w:tr>
      <w:tr w:rsidR="00607ED2" w14:paraId="3D9973DF" w14:textId="77777777" w:rsidTr="00607ED2">
        <w:tc>
          <w:tcPr>
            <w:tcW w:w="1872" w:type="dxa"/>
          </w:tcPr>
          <w:p w14:paraId="5749A394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addFirst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F153D08" w14:textId="0CFFE332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proofErr w:type="gramStart"/>
            <w:ins w:id="10" w:author="Karthik Thyagarajan" w:date="2021-12-06T14:38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O(</w:t>
              </w:r>
              <w:proofErr w:type="gramEnd"/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1)</w:t>
              </w:r>
            </w:ins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D334B3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09975224" w14:textId="77777777" w:rsidTr="00607ED2">
        <w:tc>
          <w:tcPr>
            <w:tcW w:w="1872" w:type="dxa"/>
          </w:tcPr>
          <w:p w14:paraId="42FEF85F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addLast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A8B1D7E" w14:textId="2A770135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proofErr w:type="gramStart"/>
            <w:ins w:id="11" w:author="Karthik Thyagarajan" w:date="2021-12-06T14:38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O(</w:t>
              </w:r>
            </w:ins>
            <w:proofErr w:type="gramEnd"/>
            <w:ins w:id="12" w:author="Karthik Thyagarajan" w:date="2021-12-06T14:39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1)</w:t>
              </w:r>
            </w:ins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74177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898CC49" w14:textId="77777777" w:rsidTr="00607ED2">
        <w:tc>
          <w:tcPr>
            <w:tcW w:w="1872" w:type="dxa"/>
          </w:tcPr>
          <w:p w14:paraId="0D36F5BD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proofErr w:type="gramStart"/>
            <w:r w:rsidRPr="00872263">
              <w:rPr>
                <w:rFonts w:ascii="Courier New" w:hAnsi="Courier New" w:cs="Courier New"/>
                <w:sz w:val="22"/>
                <w:szCs w:val="22"/>
              </w:rPr>
              <w:t>getFirst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7226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07E1227" w14:textId="693E85B3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proofErr w:type="gramStart"/>
            <w:ins w:id="13" w:author="Karthik Thyagarajan" w:date="2021-12-06T14:39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O(</w:t>
              </w:r>
              <w:proofErr w:type="gramEnd"/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1)</w:t>
              </w:r>
            </w:ins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8B286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407815E" w14:textId="77777777" w:rsidTr="00607ED2">
        <w:tc>
          <w:tcPr>
            <w:tcW w:w="1872" w:type="dxa"/>
          </w:tcPr>
          <w:p w14:paraId="08E1C518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proofErr w:type="gramStart"/>
            <w:r w:rsidRPr="00872263">
              <w:rPr>
                <w:rFonts w:ascii="Courier New" w:hAnsi="Courier New" w:cs="Courier New"/>
                <w:sz w:val="22"/>
                <w:szCs w:val="22"/>
              </w:rPr>
              <w:t>getLast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7226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52E283" w14:textId="4BDD5045" w:rsidR="00607ED2" w:rsidRPr="00B0326B" w:rsidRDefault="00420DA6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proofErr w:type="gramStart"/>
            <w:ins w:id="14" w:author="Karthik Thyagarajan" w:date="2021-12-06T14:39:00Z"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O(</w:t>
              </w:r>
              <w:proofErr w:type="gramEnd"/>
              <w:r>
                <w:rPr>
                  <w:rFonts w:ascii="Courier New" w:hAnsi="Courier New" w:cs="Courier New"/>
                  <w:b/>
                  <w:color w:val="FF0000"/>
                  <w:sz w:val="32"/>
                  <w:szCs w:val="32"/>
                </w:rPr>
                <w:t>1)</w:t>
              </w:r>
            </w:ins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C8AFA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3A4F6FC" w14:textId="77777777" w:rsidTr="00607ED2">
        <w:tc>
          <w:tcPr>
            <w:tcW w:w="1872" w:type="dxa"/>
          </w:tcPr>
          <w:p w14:paraId="5EFADBF9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removeFirst</w:t>
            </w:r>
            <w:proofErr w:type="spellEnd"/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D5BDCA" w14:textId="623DBB27" w:rsidR="00607ED2" w:rsidRPr="00B0326B" w:rsidRDefault="004A33B4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EE28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C98E9F0" w14:textId="77777777" w:rsidTr="00607ED2">
        <w:tc>
          <w:tcPr>
            <w:tcW w:w="1872" w:type="dxa"/>
          </w:tcPr>
          <w:p w14:paraId="1AA40641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proofErr w:type="gramStart"/>
            <w:r w:rsidRPr="00872263">
              <w:rPr>
                <w:rFonts w:ascii="Courier New" w:hAnsi="Courier New" w:cs="Courier New"/>
                <w:sz w:val="22"/>
                <w:szCs w:val="22"/>
              </w:rPr>
              <w:t>removeLast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7226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190A3E3" w14:textId="308403E9" w:rsidR="00607ED2" w:rsidRPr="00B0326B" w:rsidRDefault="004A33B4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BFEC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</w:tbl>
    <w:p w14:paraId="1898F95A" w14:textId="57FE4B74" w:rsidR="00607ED2" w:rsidRDefault="00607ED2" w:rsidP="00607ED2">
      <w:pPr>
        <w:pStyle w:val="NormalWeb"/>
        <w:spacing w:before="0" w:beforeAutospacing="0" w:after="0" w:afterAutospacing="0"/>
      </w:pPr>
      <w:r>
        <w:t xml:space="preserve">Because of their differing structure, the two implementations of List&lt;E&gt; have different Big-O performances.  As you fill in the Big-O table, think about when you need to access each element, and when you can jump directly to the element.  </w:t>
      </w:r>
    </w:p>
    <w:p w14:paraId="3FA29F8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CCFC45B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Some of these methods are </w:t>
      </w:r>
      <w:r w:rsidRPr="00660DB3">
        <w:rPr>
          <w:i/>
        </w:rPr>
        <w:t>index-based</w:t>
      </w:r>
      <w:r>
        <w:t xml:space="preserve"> and others are </w:t>
      </w:r>
      <w:r w:rsidRPr="00660DB3">
        <w:rPr>
          <w:i/>
        </w:rPr>
        <w:t>object-based.</w:t>
      </w:r>
    </w:p>
    <w:p w14:paraId="29ACB29F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14D5640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EF2C2F1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22D94C1" w14:textId="77777777" w:rsidR="00607ED2" w:rsidRDefault="00607ED2" w:rsidP="00607ED2"/>
    <w:p w14:paraId="59B09E08" w14:textId="77777777" w:rsidR="00607ED2" w:rsidRDefault="00607ED2" w:rsidP="00607ED2"/>
    <w:p w14:paraId="67AB84BA" w14:textId="77777777" w:rsidR="00607ED2" w:rsidRDefault="00607ED2" w:rsidP="00607ED2"/>
    <w:p w14:paraId="3A0FBC05" w14:textId="77777777" w:rsidR="00607ED2" w:rsidRDefault="00607ED2" w:rsidP="00607ED2"/>
    <w:p w14:paraId="08ACED9A" w14:textId="77777777" w:rsidR="00607ED2" w:rsidRDefault="00607ED2" w:rsidP="00607ED2"/>
    <w:p w14:paraId="6D23E1FE" w14:textId="77777777" w:rsidR="00607ED2" w:rsidRDefault="00607ED2" w:rsidP="00607ED2"/>
    <w:p w14:paraId="47D757E7" w14:textId="5F02AD1C" w:rsidR="00D279FD" w:rsidRDefault="00D279FD" w:rsidP="00D279FD">
      <w:pPr>
        <w:pStyle w:val="NormalWeb"/>
        <w:spacing w:before="0" w:beforeAutospacing="0" w:after="0" w:afterAutospacing="0"/>
      </w:pPr>
    </w:p>
    <w:p w14:paraId="2B5419C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500"/>
        <w:gridCol w:w="2520"/>
        <w:gridCol w:w="2970"/>
      </w:tblGrid>
      <w:tr w:rsidR="00B63A44" w14:paraId="4F605BD0" w14:textId="77777777" w:rsidTr="006F7872">
        <w:tc>
          <w:tcPr>
            <w:tcW w:w="540" w:type="dxa"/>
            <w:shd w:val="clear" w:color="auto" w:fill="auto"/>
          </w:tcPr>
          <w:p w14:paraId="546EA1FE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334962EB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1649C7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2BD2C1C5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39E8441" w14:textId="77777777" w:rsidTr="006F7872">
        <w:tc>
          <w:tcPr>
            <w:tcW w:w="540" w:type="dxa"/>
            <w:shd w:val="clear" w:color="auto" w:fill="auto"/>
          </w:tcPr>
          <w:p w14:paraId="3EAF0BB6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 w:rsidRPr="00F94191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4500" w:type="dxa"/>
            <w:shd w:val="clear" w:color="auto" w:fill="auto"/>
          </w:tcPr>
          <w:p w14:paraId="5C611417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gram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for(</w:t>
            </w:r>
            <w:proofErr w:type="gram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int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=0;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list.size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();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++)   </w:t>
            </w:r>
          </w:p>
          <w:p w14:paraId="134CA16E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total +=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list.get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proofErr w:type="gram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  <w:proofErr w:type="gramEnd"/>
          </w:p>
          <w:p w14:paraId="7DD9C216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5F7D0FC" w14:textId="7F6CCB75" w:rsidR="00B63A44" w:rsidRPr="00F94191" w:rsidRDefault="004A33B4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</w:tc>
        <w:tc>
          <w:tcPr>
            <w:tcW w:w="2970" w:type="dxa"/>
            <w:shd w:val="clear" w:color="auto" w:fill="auto"/>
          </w:tcPr>
          <w:p w14:paraId="2F192B4A" w14:textId="4252D443" w:rsidR="00B63A44" w:rsidRPr="00F94191" w:rsidRDefault="004A33B4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O(n^2)</w:t>
            </w:r>
          </w:p>
        </w:tc>
      </w:tr>
      <w:tr w:rsidR="00B63A44" w14:paraId="14747CA5" w14:textId="77777777" w:rsidTr="006F7872">
        <w:tc>
          <w:tcPr>
            <w:tcW w:w="540" w:type="dxa"/>
            <w:shd w:val="clear" w:color="auto" w:fill="auto"/>
          </w:tcPr>
          <w:p w14:paraId="2344B1AB" w14:textId="77777777" w:rsidR="00B63A44" w:rsidRDefault="00B63A44" w:rsidP="006F7872">
            <w:r>
              <w:t>2.</w:t>
            </w:r>
          </w:p>
          <w:p w14:paraId="1D60B0EF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21708310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008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gram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while( 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proofErr w:type="gram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.hasNext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() )</w:t>
            </w:r>
          </w:p>
          <w:p w14:paraId="7460C62A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188"/>
              <w:rPr>
                <w:rFonts w:ascii="Courier New" w:hAnsi="Courier New" w:cs="Courier New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>if(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.next</w:t>
            </w:r>
            <w:proofErr w:type="spellEnd"/>
            <w:proofErr w:type="gram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().equals(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Bob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F9F32CB" w14:textId="77777777" w:rsidR="00B63A44" w:rsidRDefault="00B63A44" w:rsidP="006F7872">
            <w:pPr>
              <w:tabs>
                <w:tab w:val="left" w:pos="702"/>
              </w:tabs>
              <w:ind w:hanging="1188"/>
            </w:pP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.remove</w:t>
            </w:r>
            <w:proofErr w:type="spellEnd"/>
            <w:proofErr w:type="gramEnd"/>
            <w:r w:rsidRPr="00F94191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</w:tc>
        <w:tc>
          <w:tcPr>
            <w:tcW w:w="2520" w:type="dxa"/>
            <w:shd w:val="clear" w:color="auto" w:fill="auto"/>
          </w:tcPr>
          <w:p w14:paraId="596C6133" w14:textId="1DBB63F4" w:rsidR="00B63A44" w:rsidRPr="00F94191" w:rsidRDefault="004A33B4" w:rsidP="006F7872">
            <w:pPr>
              <w:rPr>
                <w:b/>
              </w:rPr>
            </w:pPr>
            <w:r>
              <w:rPr>
                <w:b/>
              </w:rPr>
              <w:t>O(n^2)</w:t>
            </w:r>
          </w:p>
        </w:tc>
        <w:tc>
          <w:tcPr>
            <w:tcW w:w="2970" w:type="dxa"/>
            <w:shd w:val="clear" w:color="auto" w:fill="auto"/>
          </w:tcPr>
          <w:p w14:paraId="2DD9B7FF" w14:textId="649AEB21" w:rsidR="00B63A44" w:rsidRPr="00F94191" w:rsidRDefault="004A33B4" w:rsidP="006F7872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O(n)</w:t>
            </w:r>
          </w:p>
        </w:tc>
      </w:tr>
    </w:tbl>
    <w:p w14:paraId="53DE7299" w14:textId="77777777" w:rsidR="00B63A44" w:rsidRDefault="00B63A44" w:rsidP="00B63A44"/>
    <w:p w14:paraId="17DF3B50" w14:textId="77777777" w:rsidR="00B63A44" w:rsidRDefault="00B63A44" w:rsidP="00B63A44">
      <w:r>
        <w:lastRenderedPageBreak/>
        <w:t xml:space="preserve">Let's think about the Big-O for </w:t>
      </w:r>
      <w:r w:rsidRPr="00B63A44">
        <w:rPr>
          <w:i/>
        </w:rPr>
        <w:t>ordered</w:t>
      </w:r>
      <w:r w:rsidRPr="00B63A44">
        <w:t xml:space="preserve"> (or sorted)</w:t>
      </w:r>
      <w:r>
        <w:t xml:space="preserve"> </w:t>
      </w:r>
      <w:proofErr w:type="spellStart"/>
      <w:r>
        <w:t>ArrayLists</w:t>
      </w:r>
      <w:proofErr w:type="spellEnd"/>
      <w:r>
        <w:t xml:space="preserve"> and </w:t>
      </w:r>
      <w:proofErr w:type="spellStart"/>
      <w:r>
        <w:t>LinkedLists</w:t>
      </w:r>
      <w:proofErr w:type="spellEnd"/>
      <w:r>
        <w:t>.  "Ordered" means that every time you insert or delete, you must maintain the sorted order of the list.</w:t>
      </w:r>
    </w:p>
    <w:p w14:paraId="69F33CD5" w14:textId="77777777" w:rsidR="00B63A44" w:rsidRDefault="00B63A44" w:rsidP="00B63A44"/>
    <w:p w14:paraId="3371B03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780"/>
        <w:gridCol w:w="3240"/>
        <w:gridCol w:w="2970"/>
      </w:tblGrid>
      <w:tr w:rsidR="00B63A44" w14:paraId="6594B91D" w14:textId="77777777" w:rsidTr="006F7872">
        <w:tc>
          <w:tcPr>
            <w:tcW w:w="540" w:type="dxa"/>
            <w:shd w:val="clear" w:color="auto" w:fill="auto"/>
          </w:tcPr>
          <w:p w14:paraId="2B82ED7A" w14:textId="77777777" w:rsidR="00B63A44" w:rsidRDefault="00B63A44" w:rsidP="006F7872"/>
        </w:tc>
        <w:tc>
          <w:tcPr>
            <w:tcW w:w="3780" w:type="dxa"/>
            <w:shd w:val="clear" w:color="auto" w:fill="auto"/>
          </w:tcPr>
          <w:p w14:paraId="58DD2893" w14:textId="77777777" w:rsidR="00B63A44" w:rsidRDefault="00B63A44" w:rsidP="006F7872"/>
        </w:tc>
        <w:tc>
          <w:tcPr>
            <w:tcW w:w="3240" w:type="dxa"/>
            <w:shd w:val="clear" w:color="auto" w:fill="auto"/>
          </w:tcPr>
          <w:p w14:paraId="376A85A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C95B02F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1031497" w14:textId="77777777" w:rsidTr="006F7872">
        <w:tc>
          <w:tcPr>
            <w:tcW w:w="540" w:type="dxa"/>
            <w:shd w:val="clear" w:color="auto" w:fill="auto"/>
          </w:tcPr>
          <w:p w14:paraId="158E76AA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F94191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80" w:type="dxa"/>
            <w:shd w:val="clear" w:color="auto" w:fill="auto"/>
          </w:tcPr>
          <w:p w14:paraId="156B052B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Searching the list</w:t>
            </w:r>
          </w:p>
          <w:p w14:paraId="45B1F8F2" w14:textId="77777777" w:rsidR="00B63A44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57A829D7" w14:textId="59024F42" w:rsidR="00B63A44" w:rsidRDefault="00A86744" w:rsidP="006F7872">
            <w:pPr>
              <w:jc w:val="center"/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O(</w:t>
            </w:r>
            <w:proofErr w:type="gramEnd"/>
            <w:r>
              <w:rPr>
                <w:b/>
                <w:color w:val="FF0000"/>
              </w:rPr>
              <w:t>log n)</w:t>
            </w:r>
          </w:p>
          <w:p w14:paraId="6959F359" w14:textId="77777777" w:rsidR="00B63A44" w:rsidRDefault="00B63A44" w:rsidP="006F7872">
            <w:pPr>
              <w:jc w:val="center"/>
              <w:rPr>
                <w:b/>
                <w:color w:val="FF0000"/>
              </w:rPr>
            </w:pPr>
          </w:p>
          <w:p w14:paraId="3AD979CB" w14:textId="77777777" w:rsidR="00B63A44" w:rsidRPr="007F1C33" w:rsidRDefault="00B63A44" w:rsidP="006F787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44224021" w14:textId="36E17EA0" w:rsidR="00B63A44" w:rsidRPr="007F1C33" w:rsidRDefault="00A86744" w:rsidP="006F787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</w:tc>
      </w:tr>
      <w:tr w:rsidR="00B63A44" w14:paraId="6F411BBC" w14:textId="77777777" w:rsidTr="006F7872">
        <w:tc>
          <w:tcPr>
            <w:tcW w:w="540" w:type="dxa"/>
            <w:shd w:val="clear" w:color="auto" w:fill="auto"/>
          </w:tcPr>
          <w:p w14:paraId="1E39E68F" w14:textId="77777777" w:rsidR="00B63A44" w:rsidRPr="00D7417C" w:rsidRDefault="00B63A44" w:rsidP="006F7872">
            <w:r>
              <w:t>4</w:t>
            </w:r>
            <w:r w:rsidRPr="00D7417C">
              <w:t>.</w:t>
            </w:r>
          </w:p>
          <w:p w14:paraId="2E4EBF9C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auto"/>
          </w:tcPr>
          <w:p w14:paraId="1E199E56" w14:textId="77777777" w:rsidR="00B63A44" w:rsidRPr="00D7417C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Inserting an item into the list</w:t>
            </w:r>
          </w:p>
          <w:p w14:paraId="57DC1AD7" w14:textId="77777777" w:rsidR="00B63A44" w:rsidRPr="00D7417C" w:rsidRDefault="00B63A44" w:rsidP="006F7872"/>
        </w:tc>
        <w:tc>
          <w:tcPr>
            <w:tcW w:w="3240" w:type="dxa"/>
            <w:shd w:val="clear" w:color="auto" w:fill="auto"/>
          </w:tcPr>
          <w:p w14:paraId="31FE7C87" w14:textId="69E44427" w:rsidR="00B63A44" w:rsidRDefault="00A86744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     </w:t>
            </w:r>
            <w:r w:rsidR="007C2470">
              <w:rPr>
                <w:b/>
                <w:color w:val="FF0000"/>
              </w:rPr>
              <w:t>O(n)</w:t>
            </w:r>
          </w:p>
          <w:p w14:paraId="0AFC1965" w14:textId="77777777" w:rsidR="00B63A44" w:rsidRDefault="00B63A44" w:rsidP="006F7872">
            <w:pPr>
              <w:rPr>
                <w:b/>
                <w:color w:val="FF0000"/>
              </w:rPr>
            </w:pPr>
          </w:p>
          <w:p w14:paraId="0466DCB6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792DDB40" w14:textId="5AD236E5" w:rsidR="00B63A44" w:rsidRPr="007F1C33" w:rsidRDefault="007C2470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      </w:t>
            </w:r>
            <w:proofErr w:type="gramStart"/>
            <w:r>
              <w:rPr>
                <w:b/>
                <w:color w:val="FF0000"/>
              </w:rPr>
              <w:t>O(</w:t>
            </w:r>
            <w:proofErr w:type="gramEnd"/>
            <w:r>
              <w:rPr>
                <w:b/>
                <w:color w:val="FF0000"/>
              </w:rPr>
              <w:t>1)</w:t>
            </w:r>
          </w:p>
        </w:tc>
      </w:tr>
      <w:tr w:rsidR="00B63A44" w14:paraId="3DCACBD3" w14:textId="77777777" w:rsidTr="006F7872">
        <w:tc>
          <w:tcPr>
            <w:tcW w:w="540" w:type="dxa"/>
            <w:shd w:val="clear" w:color="auto" w:fill="auto"/>
          </w:tcPr>
          <w:p w14:paraId="2FD1F44F" w14:textId="77777777" w:rsidR="00B63A44" w:rsidRDefault="00B63A44" w:rsidP="006F7872">
            <w:r>
              <w:t>5.</w:t>
            </w:r>
          </w:p>
        </w:tc>
        <w:tc>
          <w:tcPr>
            <w:tcW w:w="3780" w:type="dxa"/>
            <w:shd w:val="clear" w:color="auto" w:fill="auto"/>
          </w:tcPr>
          <w:p w14:paraId="24963BAA" w14:textId="77777777" w:rsidR="00B63A44" w:rsidRPr="00D7417C" w:rsidRDefault="00B63A44" w:rsidP="006F7872">
            <w:pPr>
              <w:tabs>
                <w:tab w:val="left" w:pos="702"/>
              </w:tabs>
            </w:pPr>
            <w:r>
              <w:rPr>
                <w:color w:val="000000"/>
                <w:sz w:val="22"/>
                <w:szCs w:val="22"/>
              </w:rPr>
              <w:t>Deleting an item</w:t>
            </w:r>
          </w:p>
        </w:tc>
        <w:tc>
          <w:tcPr>
            <w:tcW w:w="3240" w:type="dxa"/>
            <w:shd w:val="clear" w:color="auto" w:fill="auto"/>
          </w:tcPr>
          <w:p w14:paraId="327BAEBE" w14:textId="49930107" w:rsidR="00B63A44" w:rsidRDefault="007C2470" w:rsidP="006F7872">
            <w:pPr>
              <w:rPr>
                <w:b/>
              </w:rPr>
            </w:pPr>
            <w:r>
              <w:rPr>
                <w:b/>
              </w:rPr>
              <w:t xml:space="preserve">                   O(n)</w:t>
            </w:r>
          </w:p>
          <w:p w14:paraId="4DEB7B86" w14:textId="77777777" w:rsidR="00B63A44" w:rsidRDefault="00B63A44" w:rsidP="006F7872">
            <w:pPr>
              <w:rPr>
                <w:b/>
              </w:rPr>
            </w:pPr>
          </w:p>
          <w:p w14:paraId="5DEEAEFA" w14:textId="77777777" w:rsidR="00B63A44" w:rsidRPr="007F1C33" w:rsidRDefault="00B63A44" w:rsidP="006F7872">
            <w:pPr>
              <w:rPr>
                <w:b/>
              </w:rPr>
            </w:pPr>
          </w:p>
        </w:tc>
        <w:tc>
          <w:tcPr>
            <w:tcW w:w="2970" w:type="dxa"/>
            <w:shd w:val="clear" w:color="auto" w:fill="auto"/>
          </w:tcPr>
          <w:p w14:paraId="28BB8ADB" w14:textId="6CFB6A58" w:rsidR="00B63A44" w:rsidRPr="007F1C33" w:rsidRDefault="007C2470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      O(n)</w:t>
            </w:r>
          </w:p>
        </w:tc>
      </w:tr>
      <w:tr w:rsidR="00B63A44" w14:paraId="68F3697F" w14:textId="77777777" w:rsidTr="006F7872">
        <w:trPr>
          <w:trHeight w:val="845"/>
        </w:trPr>
        <w:tc>
          <w:tcPr>
            <w:tcW w:w="540" w:type="dxa"/>
            <w:shd w:val="clear" w:color="auto" w:fill="auto"/>
          </w:tcPr>
          <w:p w14:paraId="27FA3672" w14:textId="77777777" w:rsidR="00B63A44" w:rsidRDefault="00B63A44" w:rsidP="006F7872">
            <w:r>
              <w:t>6.</w:t>
            </w:r>
          </w:p>
        </w:tc>
        <w:tc>
          <w:tcPr>
            <w:tcW w:w="3780" w:type="dxa"/>
            <w:shd w:val="clear" w:color="auto" w:fill="auto"/>
          </w:tcPr>
          <w:p w14:paraId="45077041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 an item that forces a resize</w:t>
            </w:r>
          </w:p>
          <w:p w14:paraId="496A5A55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10185E3A" w14:textId="3917E43C" w:rsidR="00B63A44" w:rsidRDefault="007C2470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  <w:r>
              <w:rPr>
                <w:b/>
                <w:color w:val="FF0000"/>
                <w:sz w:val="28"/>
                <w:szCs w:val="28"/>
                <w:highlight w:val="yellow"/>
              </w:rPr>
              <w:t xml:space="preserve">                 O(n)</w:t>
            </w:r>
          </w:p>
          <w:p w14:paraId="11E38767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60CE33F6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61AC5163" w14:textId="77777777" w:rsidR="00B63A44" w:rsidRPr="00571A92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2970" w:type="dxa"/>
            <w:shd w:val="clear" w:color="auto" w:fill="auto"/>
          </w:tcPr>
          <w:p w14:paraId="2ABB27D2" w14:textId="22B8F276" w:rsidR="00B63A44" w:rsidRPr="0023394F" w:rsidRDefault="007C2470" w:rsidP="006F787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</w:tc>
      </w:tr>
    </w:tbl>
    <w:p w14:paraId="5D230E8B" w14:textId="77777777" w:rsidR="00B63A44" w:rsidRDefault="00B63A44" w:rsidP="00B63A44">
      <w:pPr>
        <w:pStyle w:val="NormalWeb"/>
        <w:shd w:val="clear" w:color="auto" w:fill="FFFFFF"/>
        <w:spacing w:before="0" w:beforeAutospacing="0" w:after="0" w:afterAutospacing="0" w:line="360" w:lineRule="auto"/>
      </w:pPr>
      <w:r>
        <w:t xml:space="preserve">When do you choose to use an </w:t>
      </w:r>
      <w:proofErr w:type="spellStart"/>
      <w:r>
        <w:t>ArrayList</w:t>
      </w:r>
      <w:proofErr w:type="spellEnd"/>
      <w:r>
        <w:t xml:space="preserve"> and when to use a LinkedList?   Sometimes Big-O efficiencies make the difference.</w:t>
      </w:r>
    </w:p>
    <w:p w14:paraId="24F1C96F" w14:textId="139ED1DD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quick access to the data is important, use a(n) ______</w:t>
      </w:r>
      <w:proofErr w:type="spellStart"/>
      <w:r w:rsidR="007C2470">
        <w:t>ArrayList</w:t>
      </w:r>
      <w:proofErr w:type="spellEnd"/>
      <w:r>
        <w:t>____________</w:t>
      </w:r>
      <w:r w:rsidRPr="00585945">
        <w:rPr>
          <w:rFonts w:ascii="Comic Sans MS" w:hAnsi="Comic Sans MS"/>
          <w:color w:val="FF0000"/>
        </w:rPr>
        <w:t xml:space="preserve"> </w:t>
      </w:r>
      <w:r>
        <w:t xml:space="preserve">  </w:t>
      </w:r>
    </w:p>
    <w:p w14:paraId="6AC9601E" w14:textId="6C401CCC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quick insertion and deletion is important, use a(n) ______</w:t>
      </w:r>
      <w:r w:rsidR="007C2470">
        <w:t>LinkedList</w:t>
      </w:r>
      <w:r>
        <w:t>_________</w:t>
      </w:r>
    </w:p>
    <w:p w14:paraId="4A7952F6" w14:textId="07A9BBA2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the amount of data is relatively unchanging, use a(n) ________</w:t>
      </w:r>
      <w:proofErr w:type="spellStart"/>
      <w:r w:rsidR="007C2470">
        <w:t>ArrayList</w:t>
      </w:r>
      <w:proofErr w:type="spellEnd"/>
      <w:r>
        <w:t>__________</w:t>
      </w:r>
    </w:p>
    <w:p w14:paraId="2B708F25" w14:textId="40779E93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the amount of data changes rapidly and widely, use a(n) ______</w:t>
      </w:r>
      <w:r w:rsidR="007C2470">
        <w:t>Linked List</w:t>
      </w:r>
      <w:r>
        <w:t>_________</w:t>
      </w:r>
    </w:p>
    <w:p w14:paraId="183047E0" w14:textId="49E8DEBD" w:rsidR="00B63A44" w:rsidRPr="00F94191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is to be inserted at the front, use a(n) </w:t>
      </w:r>
      <w:r w:rsidRPr="00B63A44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7C2470">
        <w:rPr>
          <w:rFonts w:ascii="Times New Roman" w:hAnsi="Times New Roman" w:cs="Times New Roman"/>
          <w:sz w:val="24"/>
          <w:szCs w:val="24"/>
        </w:rPr>
        <w:t>LinkedList</w:t>
      </w:r>
      <w:r w:rsidRPr="00B63A44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Big-O is __</w:t>
      </w:r>
      <w:proofErr w:type="gramStart"/>
      <w:r w:rsidR="007C247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C2470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0F421027" w14:textId="1C01A00C" w:rsidR="00B63A44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is to be inserted at the mid-point, use ____</w:t>
      </w:r>
      <w:proofErr w:type="spellStart"/>
      <w:r w:rsidR="007C247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____because the Big-O is __</w:t>
      </w:r>
      <w:proofErr w:type="gramStart"/>
      <w:r w:rsidR="007C247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F5223C">
        <w:rPr>
          <w:rFonts w:ascii="Times New Roman" w:hAnsi="Times New Roman" w:cs="Times New Roman"/>
          <w:sz w:val="24"/>
          <w:szCs w:val="24"/>
        </w:rPr>
        <w:t>1</w:t>
      </w:r>
      <w:r w:rsidR="007C247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74726F59" w14:textId="00A62EE5" w:rsidR="00B63A44" w:rsidRPr="000B16D6" w:rsidRDefault="00B63A44" w:rsidP="00B63A44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is to be inserted at the end, use __</w:t>
      </w:r>
      <w:r w:rsidR="007C2470">
        <w:rPr>
          <w:rFonts w:ascii="Times New Roman" w:hAnsi="Times New Roman" w:cs="Times New Roman"/>
          <w:sz w:val="24"/>
          <w:szCs w:val="24"/>
        </w:rPr>
        <w:t>LinkedList</w:t>
      </w:r>
      <w:r>
        <w:rPr>
          <w:rFonts w:ascii="Times New Roman" w:hAnsi="Times New Roman" w:cs="Times New Roman"/>
          <w:sz w:val="24"/>
          <w:szCs w:val="24"/>
        </w:rPr>
        <w:t>__ because the Big-O is ___</w:t>
      </w:r>
      <w:proofErr w:type="gramStart"/>
      <w:r w:rsidR="007C247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C2470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65269899" w14:textId="471262C8" w:rsidR="00B63A44" w:rsidRDefault="00B63A44" w:rsidP="00B63A44">
      <w:pPr>
        <w:numPr>
          <w:ilvl w:val="0"/>
          <w:numId w:val="1"/>
        </w:numPr>
      </w:pPr>
      <w:r>
        <w:t xml:space="preserve">If you are accessing the data by its index, then a(n) </w:t>
      </w:r>
      <w:r w:rsidR="0051408C">
        <w:t>___</w:t>
      </w:r>
      <w:r>
        <w:t>_</w:t>
      </w:r>
      <w:proofErr w:type="spellStart"/>
      <w:r w:rsidR="007C2470">
        <w:t>ArrayList</w:t>
      </w:r>
      <w:proofErr w:type="spellEnd"/>
      <w:r>
        <w:t xml:space="preserve">__ gives you an access time of </w:t>
      </w:r>
      <w:proofErr w:type="gramStart"/>
      <w:r>
        <w:t>O(</w:t>
      </w:r>
      <w:proofErr w:type="gramEnd"/>
      <w:r>
        <w:t>1).</w:t>
      </w:r>
    </w:p>
    <w:p w14:paraId="14B91BBF" w14:textId="77777777" w:rsidR="00B63A44" w:rsidRDefault="00B63A44" w:rsidP="00B63A44"/>
    <w:p w14:paraId="1C6A3306" w14:textId="50B9FC66" w:rsidR="00B63A44" w:rsidRDefault="00B63A44" w:rsidP="00B63A44">
      <w:pPr>
        <w:numPr>
          <w:ilvl w:val="0"/>
          <w:numId w:val="1"/>
        </w:numPr>
      </w:pPr>
      <w:r>
        <w:t>If you are accessing the data by its index, then a(n) ___</w:t>
      </w:r>
      <w:r w:rsidR="0051408C">
        <w:t>LinkedList</w:t>
      </w:r>
      <w:r>
        <w:t>___ gives you an access time of O(n).</w:t>
      </w:r>
    </w:p>
    <w:p w14:paraId="31342F58" w14:textId="77777777" w:rsidR="00B63A44" w:rsidRDefault="00B63A44" w:rsidP="00B63A44"/>
    <w:p w14:paraId="3A09055B" w14:textId="77777777" w:rsidR="00D279FD" w:rsidRDefault="00D279FD" w:rsidP="00D279FD">
      <w:pPr>
        <w:pStyle w:val="NormalWeb"/>
        <w:spacing w:before="0" w:beforeAutospacing="0" w:after="0" w:afterAutospacing="0"/>
      </w:pPr>
    </w:p>
    <w:p w14:paraId="071F4B5B" w14:textId="77777777" w:rsidR="00177783" w:rsidRDefault="00177783"/>
    <w:sectPr w:rsidR="00177783" w:rsidSect="00B63A44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22D8"/>
    <w:multiLevelType w:val="hybridMultilevel"/>
    <w:tmpl w:val="F8E2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thik Thyagarajan">
    <w15:presenceInfo w15:providerId="None" w15:userId="Karthik Thyagaraj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83"/>
    <w:rsid w:val="00177783"/>
    <w:rsid w:val="003B00DC"/>
    <w:rsid w:val="00420DA6"/>
    <w:rsid w:val="004A33B4"/>
    <w:rsid w:val="0051408C"/>
    <w:rsid w:val="00550DF7"/>
    <w:rsid w:val="00607ED2"/>
    <w:rsid w:val="007C2470"/>
    <w:rsid w:val="00A86744"/>
    <w:rsid w:val="00B63A44"/>
    <w:rsid w:val="00C42374"/>
    <w:rsid w:val="00C75429"/>
    <w:rsid w:val="00C82CCE"/>
    <w:rsid w:val="00D279FD"/>
    <w:rsid w:val="00E45F6E"/>
    <w:rsid w:val="00E63A17"/>
    <w:rsid w:val="00F5223C"/>
    <w:rsid w:val="00F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42E"/>
  <w15:chartTrackingRefBased/>
  <w15:docId w15:val="{A42B491B-775D-4FE0-976A-721A315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77783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B63A44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3A44"/>
    <w:rPr>
      <w:rFonts w:ascii="Consolas" w:eastAsia="Calibri" w:hAnsi="Consolas" w:cs="Consolas"/>
      <w:sz w:val="21"/>
      <w:szCs w:val="21"/>
    </w:rPr>
  </w:style>
  <w:style w:type="paragraph" w:styleId="Revision">
    <w:name w:val="Revision"/>
    <w:hidden/>
    <w:uiPriority w:val="99"/>
    <w:semiHidden/>
    <w:rsid w:val="00420D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Karthik Thyagarajan</cp:lastModifiedBy>
  <cp:revision>13</cp:revision>
  <dcterms:created xsi:type="dcterms:W3CDTF">2019-03-15T23:23:00Z</dcterms:created>
  <dcterms:modified xsi:type="dcterms:W3CDTF">2021-12-17T01:38:00Z</dcterms:modified>
</cp:coreProperties>
</file>